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78AF4" w14:textId="5298640E" w:rsidR="00784960" w:rsidRPr="00D8501E" w:rsidRDefault="00784960" w:rsidP="00D8501E">
      <w:pPr>
        <w:jc w:val="center"/>
        <w:rPr>
          <w:b/>
          <w:bCs/>
          <w:sz w:val="32"/>
          <w:szCs w:val="32"/>
        </w:rPr>
      </w:pPr>
      <w:r w:rsidRPr="00D8501E">
        <w:rPr>
          <w:b/>
          <w:bCs/>
          <w:sz w:val="32"/>
          <w:szCs w:val="32"/>
        </w:rPr>
        <w:t>Empowering Health and Safety at Aurum Mining Corporation (AMC) : A Data-Driven Consulting Case Study</w:t>
      </w:r>
    </w:p>
    <w:p w14:paraId="125AB385" w14:textId="1EB6768F" w:rsidR="00784960" w:rsidRPr="00D8501E" w:rsidRDefault="00784960" w:rsidP="00784960">
      <w:pPr>
        <w:rPr>
          <w:b/>
          <w:bCs/>
        </w:rPr>
      </w:pPr>
      <w:r w:rsidRPr="00D8501E">
        <w:rPr>
          <w:b/>
          <w:bCs/>
        </w:rPr>
        <w:t>Executive Summary</w:t>
      </w:r>
    </w:p>
    <w:p w14:paraId="19CC93A7" w14:textId="471E93A9" w:rsidR="00784960" w:rsidRDefault="00673D19" w:rsidP="00784960">
      <w:r>
        <w:t>T</w:t>
      </w:r>
      <w:r w:rsidR="00784960">
        <w:t>his business case present</w:t>
      </w:r>
      <w:r>
        <w:t>s</w:t>
      </w:r>
      <w:r w:rsidR="00784960">
        <w:t xml:space="preserve"> a real-world scenario in the mining industry</w:t>
      </w:r>
      <w:r w:rsidR="004B4543">
        <w:t>,</w:t>
      </w:r>
      <w:r w:rsidR="00784960">
        <w:t xml:space="preserve"> challeng</w:t>
      </w:r>
      <w:r w:rsidR="004B4543">
        <w:t xml:space="preserve">ing </w:t>
      </w:r>
      <w:r w:rsidR="00482A3A">
        <w:t xml:space="preserve">participants </w:t>
      </w:r>
      <w:r w:rsidR="00784960">
        <w:t xml:space="preserve">to </w:t>
      </w:r>
      <w:r w:rsidR="000311D8">
        <w:t xml:space="preserve">develop </w:t>
      </w:r>
      <w:r w:rsidR="00784960">
        <w:t xml:space="preserve">an end-to-end solution for the Health &amp; Safety </w:t>
      </w:r>
      <w:r w:rsidR="00F04098">
        <w:t xml:space="preserve">business </w:t>
      </w:r>
      <w:r w:rsidR="00784960">
        <w:t xml:space="preserve">group. The objective is to </w:t>
      </w:r>
      <w:r w:rsidR="00CC0786">
        <w:t xml:space="preserve">create </w:t>
      </w:r>
      <w:r w:rsidR="00784960">
        <w:t xml:space="preserve">a data-driven </w:t>
      </w:r>
      <w:r w:rsidR="009F2429">
        <w:t>framework that</w:t>
      </w:r>
      <w:r w:rsidR="00784960">
        <w:t xml:space="preserve"> categorize</w:t>
      </w:r>
      <w:r w:rsidR="00184887">
        <w:t>s</w:t>
      </w:r>
      <w:r w:rsidR="00784960">
        <w:t xml:space="preserve"> </w:t>
      </w:r>
      <w:r w:rsidR="00554E2A">
        <w:t>future</w:t>
      </w:r>
      <w:r w:rsidR="00784960">
        <w:t xml:space="preserve"> health and safety incidents </w:t>
      </w:r>
      <w:r w:rsidR="003104E8">
        <w:t xml:space="preserve">while enabling </w:t>
      </w:r>
      <w:r w:rsidR="00892BAA">
        <w:t>stakeholders to evaluate underlying risks</w:t>
      </w:r>
      <w:r w:rsidR="00784960">
        <w:t xml:space="preserve">. </w:t>
      </w:r>
      <w:r w:rsidR="00862C6B">
        <w:t xml:space="preserve">The solution should also guide the organization </w:t>
      </w:r>
      <w:r w:rsidR="00A17A09">
        <w:t>in building a more data-driven culture to assess the state of health and safety</w:t>
      </w:r>
      <w:r w:rsidR="00784960">
        <w:t xml:space="preserve">. </w:t>
      </w:r>
      <w:r w:rsidR="007A17DA">
        <w:t xml:space="preserve">The key to success </w:t>
      </w:r>
      <w:r w:rsidR="003C7E2C">
        <w:t>lies in helping</w:t>
      </w:r>
      <w:r w:rsidR="00784960">
        <w:t xml:space="preserve"> the client convert their available data to actionable insights. </w:t>
      </w:r>
    </w:p>
    <w:p w14:paraId="33624BA5" w14:textId="7F1689EE" w:rsidR="00784960" w:rsidRPr="00D8501E" w:rsidRDefault="00784960" w:rsidP="00784960">
      <w:pPr>
        <w:rPr>
          <w:b/>
          <w:bCs/>
        </w:rPr>
      </w:pPr>
      <w:r w:rsidRPr="00D8501E">
        <w:rPr>
          <w:b/>
          <w:bCs/>
        </w:rPr>
        <w:t>Background</w:t>
      </w:r>
    </w:p>
    <w:p w14:paraId="5CFCCB5C" w14:textId="4914B893" w:rsidR="00784960" w:rsidRDefault="00784960" w:rsidP="00784960">
      <w:r>
        <w:t xml:space="preserve">Mining operations </w:t>
      </w:r>
      <w:r w:rsidR="004D5D02">
        <w:t xml:space="preserve">face </w:t>
      </w:r>
      <w:r>
        <w:t xml:space="preserve">various health and safety risks, and </w:t>
      </w:r>
      <w:r w:rsidR="000477E8">
        <w:t xml:space="preserve">accurately </w:t>
      </w:r>
      <w:r w:rsidR="00563994">
        <w:t>classifying</w:t>
      </w:r>
      <w:r w:rsidR="0049092C">
        <w:t xml:space="preserve"> incidents</w:t>
      </w:r>
      <w:r>
        <w:t xml:space="preserve"> </w:t>
      </w:r>
      <w:r w:rsidR="00D9309F">
        <w:t xml:space="preserve">is </w:t>
      </w:r>
      <w:r>
        <w:t xml:space="preserve">crucial </w:t>
      </w:r>
      <w:r w:rsidR="00546C0C">
        <w:t xml:space="preserve">for </w:t>
      </w:r>
      <w:r>
        <w:t>identifying potential hazards, assessing risks, and implementing preventive measures.</w:t>
      </w:r>
      <w:r w:rsidR="00D47BB9">
        <w:t xml:space="preserve"> </w:t>
      </w:r>
      <w:r w:rsidR="006F68F2">
        <w:t>Additionally,</w:t>
      </w:r>
      <w:r w:rsidR="00D47BB9">
        <w:t xml:space="preserve"> </w:t>
      </w:r>
      <w:r w:rsidR="00320A65">
        <w:t xml:space="preserve">AMC </w:t>
      </w:r>
      <w:r w:rsidR="000A1FBC">
        <w:t xml:space="preserve">management needs to report </w:t>
      </w:r>
      <w:r w:rsidR="00786004">
        <w:t xml:space="preserve">aggregated </w:t>
      </w:r>
      <w:r w:rsidR="00E10FE8">
        <w:t>Key Performance Indicators</w:t>
      </w:r>
      <w:r w:rsidR="007B70C3">
        <w:t xml:space="preserve"> (</w:t>
      </w:r>
      <w:r w:rsidR="00786004">
        <w:t>KPIs</w:t>
      </w:r>
      <w:r w:rsidR="007B70C3">
        <w:t>)</w:t>
      </w:r>
      <w:r w:rsidR="00786004">
        <w:t xml:space="preserve"> to </w:t>
      </w:r>
      <w:r w:rsidR="00824E2F">
        <w:t>comply with</w:t>
      </w:r>
      <w:r w:rsidR="00786004">
        <w:t xml:space="preserve"> </w:t>
      </w:r>
      <w:r w:rsidR="00612E0A">
        <w:t xml:space="preserve">government </w:t>
      </w:r>
      <w:r w:rsidR="00300340">
        <w:t xml:space="preserve">regulations. </w:t>
      </w:r>
      <w:r>
        <w:t xml:space="preserve"> However, manually analyzing incident descriptions is time-consuming </w:t>
      </w:r>
      <w:r w:rsidR="00EB7618">
        <w:t>and prone</w:t>
      </w:r>
      <w:r>
        <w:t xml:space="preserve"> to subjective interpretations. AMC </w:t>
      </w:r>
      <w:r w:rsidR="00446D84">
        <w:t>aims</w:t>
      </w:r>
      <w:r>
        <w:t xml:space="preserve"> to leverage data and machine learning techniques to streamline incident classification</w:t>
      </w:r>
      <w:r w:rsidR="006E17E4">
        <w:t>,</w:t>
      </w:r>
      <w:r>
        <w:t xml:space="preserve"> provide actionable insights to the leadership</w:t>
      </w:r>
      <w:r w:rsidR="008A1F91">
        <w:t xml:space="preserve">, and </w:t>
      </w:r>
      <w:r w:rsidR="000C520D">
        <w:t xml:space="preserve">establish a standardized framework for </w:t>
      </w:r>
      <w:r w:rsidR="005B0F01">
        <w:t>evaluating health an</w:t>
      </w:r>
      <w:r w:rsidR="00563994">
        <w:t>d</w:t>
      </w:r>
      <w:r w:rsidR="005B0F01">
        <w:t xml:space="preserve"> safety </w:t>
      </w:r>
      <w:r w:rsidR="005F0DB0">
        <w:t>ac</w:t>
      </w:r>
      <w:r w:rsidR="000142B3">
        <w:t xml:space="preserve">ross </w:t>
      </w:r>
      <w:r w:rsidR="00EF517A">
        <w:t>different functions within the organization</w:t>
      </w:r>
      <w:r>
        <w:t>.</w:t>
      </w:r>
      <w:r w:rsidR="00D8501E">
        <w:t xml:space="preserve"> </w:t>
      </w:r>
    </w:p>
    <w:p w14:paraId="05F0C0BC" w14:textId="7CFC88BC" w:rsidR="00784960" w:rsidRPr="00D8501E" w:rsidRDefault="00784960" w:rsidP="00784960">
      <w:pPr>
        <w:rPr>
          <w:b/>
          <w:bCs/>
        </w:rPr>
      </w:pPr>
      <w:r w:rsidRPr="00D8501E">
        <w:rPr>
          <w:b/>
          <w:bCs/>
        </w:rPr>
        <w:t>Problem Statement</w:t>
      </w:r>
    </w:p>
    <w:p w14:paraId="001E9570" w14:textId="7C79F6A6" w:rsidR="00784960" w:rsidRDefault="001247B5" w:rsidP="00784960">
      <w:r>
        <w:t>Participants</w:t>
      </w:r>
      <w:r w:rsidR="00784960">
        <w:t xml:space="preserve"> will </w:t>
      </w:r>
      <w:r w:rsidR="006A510B">
        <w:t>receive</w:t>
      </w:r>
      <w:r w:rsidR="00784960">
        <w:t xml:space="preserve"> a dataset of health and safety incidents in the mining industry, including incident descriptions. The challenge is to build a model </w:t>
      </w:r>
      <w:r w:rsidR="00E542BE">
        <w:t>capable of</w:t>
      </w:r>
      <w:r w:rsidR="00784960">
        <w:t xml:space="preserve"> accurately classify</w:t>
      </w:r>
      <w:r w:rsidR="005A46D2">
        <w:t>ing</w:t>
      </w:r>
      <w:r w:rsidR="00784960">
        <w:t xml:space="preserve"> incidents based on their descriptions. </w:t>
      </w:r>
      <w:r w:rsidR="00D8501E">
        <w:t xml:space="preserve">The </w:t>
      </w:r>
      <w:r w:rsidR="00AA2796">
        <w:t>participants</w:t>
      </w:r>
      <w:r w:rsidR="00D8501E">
        <w:t xml:space="preserve"> also need to provide a framework to</w:t>
      </w:r>
      <w:r w:rsidR="00784960">
        <w:t xml:space="preserve"> evaluate </w:t>
      </w:r>
      <w:r w:rsidR="00D8501E">
        <w:t>risk from each of these incidents and identify potential focus areas for AMC to focus on to improve the state of health and safety</w:t>
      </w:r>
      <w:r w:rsidR="000928F0">
        <w:t>.</w:t>
      </w:r>
    </w:p>
    <w:p w14:paraId="2A9A186D" w14:textId="58EF129B" w:rsidR="00784960" w:rsidRPr="00D8501E" w:rsidRDefault="00784960" w:rsidP="00784960">
      <w:pPr>
        <w:rPr>
          <w:b/>
          <w:bCs/>
        </w:rPr>
      </w:pPr>
      <w:r w:rsidRPr="00D8501E">
        <w:rPr>
          <w:b/>
          <w:bCs/>
        </w:rPr>
        <w:t>Objectives</w:t>
      </w:r>
    </w:p>
    <w:p w14:paraId="2C3960EF" w14:textId="04386EE2" w:rsidR="000928F0" w:rsidRDefault="000928F0" w:rsidP="000928F0">
      <w:pPr>
        <w:pStyle w:val="ListParagraph"/>
        <w:numPr>
          <w:ilvl w:val="0"/>
          <w:numId w:val="2"/>
        </w:numPr>
      </w:pPr>
      <w:r w:rsidRPr="00541941">
        <w:rPr>
          <w:i/>
        </w:rPr>
        <w:t>Assess the effectiveness of automated incident classification</w:t>
      </w:r>
      <w:r w:rsidR="00C3170E">
        <w:t>:</w:t>
      </w:r>
      <w:r w:rsidR="00CD486F">
        <w:t xml:space="preserve"> Evaluate performance and accuracy of the developed model in classifying health and safety incidents, comparing it to manual analysis and identifying areas for improvement.</w:t>
      </w:r>
    </w:p>
    <w:p w14:paraId="30487742" w14:textId="6095A3F6" w:rsidR="000928F0" w:rsidRDefault="00ED0207" w:rsidP="000928F0">
      <w:pPr>
        <w:pStyle w:val="ListParagraph"/>
        <w:numPr>
          <w:ilvl w:val="0"/>
          <w:numId w:val="2"/>
        </w:numPr>
      </w:pPr>
      <w:r w:rsidRPr="00541941">
        <w:rPr>
          <w:i/>
          <w:iCs/>
        </w:rPr>
        <w:t>Streamline the incident classification process and enhance accuracy</w:t>
      </w:r>
      <w:r>
        <w:t>:</w:t>
      </w:r>
      <w:r w:rsidR="00D4687E">
        <w:t xml:space="preserve"> </w:t>
      </w:r>
      <w:r w:rsidR="00B1290A">
        <w:t>reduce burden</w:t>
      </w:r>
      <w:r w:rsidR="000928F0">
        <w:t xml:space="preserve"> on </w:t>
      </w:r>
      <w:r w:rsidR="00B1290A">
        <w:t>human analysts</w:t>
      </w:r>
      <w:r w:rsidR="000928F0">
        <w:t xml:space="preserve"> by automating incident classification, saving time and resources</w:t>
      </w:r>
    </w:p>
    <w:p w14:paraId="6713EEEC" w14:textId="224CB189" w:rsidR="000928F0" w:rsidRDefault="000928F0" w:rsidP="000928F0">
      <w:pPr>
        <w:pStyle w:val="ListParagraph"/>
        <w:numPr>
          <w:ilvl w:val="0"/>
          <w:numId w:val="2"/>
        </w:numPr>
      </w:pPr>
      <w:r w:rsidRPr="00541941">
        <w:rPr>
          <w:i/>
        </w:rPr>
        <w:t xml:space="preserve">Identify key areas </w:t>
      </w:r>
      <w:r w:rsidR="0032165E" w:rsidRPr="00541941">
        <w:rPr>
          <w:i/>
          <w:iCs/>
        </w:rPr>
        <w:t xml:space="preserve">for risk </w:t>
      </w:r>
      <w:r w:rsidRPr="00541941">
        <w:rPr>
          <w:i/>
          <w:iCs/>
        </w:rPr>
        <w:t>mitigat</w:t>
      </w:r>
      <w:r w:rsidR="0032165E" w:rsidRPr="00541941">
        <w:rPr>
          <w:i/>
          <w:iCs/>
        </w:rPr>
        <w:t>ion</w:t>
      </w:r>
      <w:r w:rsidRPr="00541941">
        <w:rPr>
          <w:i/>
        </w:rPr>
        <w:t xml:space="preserve"> and </w:t>
      </w:r>
      <w:r w:rsidRPr="00541941">
        <w:rPr>
          <w:i/>
          <w:iCs/>
        </w:rPr>
        <w:t>improve</w:t>
      </w:r>
      <w:r w:rsidR="00A97584" w:rsidRPr="00541941">
        <w:rPr>
          <w:i/>
          <w:iCs/>
        </w:rPr>
        <w:t>ment</w:t>
      </w:r>
      <w:r w:rsidR="00F80454">
        <w:t>:</w:t>
      </w:r>
      <w:r>
        <w:t xml:space="preserve"> </w:t>
      </w:r>
      <w:r w:rsidR="00387E36">
        <w:t>identify patterns, trends, and high-risk areas, providing actionable insights on where AMC should focus its efforts</w:t>
      </w:r>
    </w:p>
    <w:p w14:paraId="02C1CCAC" w14:textId="1C96F1E9" w:rsidR="000928F0" w:rsidRDefault="002369DD" w:rsidP="000928F0">
      <w:pPr>
        <w:pStyle w:val="ListParagraph"/>
        <w:numPr>
          <w:ilvl w:val="0"/>
          <w:numId w:val="2"/>
        </w:numPr>
      </w:pPr>
      <w:r w:rsidRPr="00541941">
        <w:rPr>
          <w:i/>
          <w:iCs/>
        </w:rPr>
        <w:t>D</w:t>
      </w:r>
      <w:r w:rsidR="000928F0" w:rsidRPr="00541941">
        <w:rPr>
          <w:i/>
          <w:iCs/>
        </w:rPr>
        <w:t>rive</w:t>
      </w:r>
      <w:r w:rsidR="000928F0" w:rsidRPr="00541941">
        <w:rPr>
          <w:i/>
        </w:rPr>
        <w:t xml:space="preserve"> proactive measures and strategic decision-making</w:t>
      </w:r>
      <w:r w:rsidR="008D3821">
        <w:t>:</w:t>
      </w:r>
      <w:r w:rsidR="000928F0">
        <w:t xml:space="preserve"> </w:t>
      </w:r>
      <w:r w:rsidR="004C1821">
        <w:t xml:space="preserve">enabling </w:t>
      </w:r>
      <w:r w:rsidR="000928F0">
        <w:t>the organization</w:t>
      </w:r>
      <w:r w:rsidR="004C1821">
        <w:t xml:space="preserve"> to </w:t>
      </w:r>
      <w:r w:rsidR="003F1E5F">
        <w:t>prevent incidents before they occur</w:t>
      </w:r>
    </w:p>
    <w:p w14:paraId="5FD59C67" w14:textId="23CA8FDC" w:rsidR="000928F0" w:rsidRDefault="00E601E9" w:rsidP="000928F0">
      <w:pPr>
        <w:pStyle w:val="ListParagraph"/>
        <w:numPr>
          <w:ilvl w:val="0"/>
          <w:numId w:val="2"/>
        </w:numPr>
      </w:pPr>
      <w:r w:rsidRPr="00541941">
        <w:rPr>
          <w:i/>
          <w:iCs/>
        </w:rPr>
        <w:t xml:space="preserve">Define </w:t>
      </w:r>
      <w:r w:rsidR="000928F0" w:rsidRPr="00541941">
        <w:rPr>
          <w:i/>
        </w:rPr>
        <w:t xml:space="preserve">next steps for </w:t>
      </w:r>
      <w:r w:rsidR="00E026BF" w:rsidRPr="00541941">
        <w:rPr>
          <w:i/>
          <w:iCs/>
        </w:rPr>
        <w:t>integration</w:t>
      </w:r>
      <w:r w:rsidR="00E026BF">
        <w:t>:</w:t>
      </w:r>
      <w:r w:rsidR="000928F0">
        <w:t xml:space="preserve"> </w:t>
      </w:r>
      <w:r w:rsidR="00113105">
        <w:t>develop a roadmap for integrating the incident classification solution into AMC's health and safety management system, outlining strategies for continuously refining the model based on new data and emerging risks</w:t>
      </w:r>
    </w:p>
    <w:p w14:paraId="1F7B912A" w14:textId="672C39B9" w:rsidR="00D8501E" w:rsidRDefault="000928F0" w:rsidP="000928F0">
      <w:pPr>
        <w:pStyle w:val="ListParagraph"/>
        <w:numPr>
          <w:ilvl w:val="0"/>
          <w:numId w:val="2"/>
        </w:numPr>
      </w:pPr>
      <w:r w:rsidRPr="00541941">
        <w:rPr>
          <w:i/>
        </w:rPr>
        <w:t>Maximizing the potential of incident data to drive continuous improvement</w:t>
      </w:r>
      <w:r w:rsidR="00AA42A7">
        <w:t>:</w:t>
      </w:r>
      <w:r>
        <w:t xml:space="preserve"> establish benchmarks, and </w:t>
      </w:r>
      <w:r w:rsidR="004F6CB0">
        <w:t xml:space="preserve">foster a </w:t>
      </w:r>
      <w:r>
        <w:t>data-driven approach to health and safety in the mining industry</w:t>
      </w:r>
    </w:p>
    <w:p w14:paraId="0BE64C2E" w14:textId="347F5A22" w:rsidR="00784960" w:rsidRPr="00D8501E" w:rsidRDefault="00784960" w:rsidP="00784960">
      <w:pPr>
        <w:rPr>
          <w:b/>
          <w:bCs/>
        </w:rPr>
      </w:pPr>
      <w:r w:rsidRPr="00D8501E">
        <w:rPr>
          <w:b/>
          <w:bCs/>
        </w:rPr>
        <w:lastRenderedPageBreak/>
        <w:t>Deliverables</w:t>
      </w:r>
    </w:p>
    <w:p w14:paraId="5554A64C" w14:textId="4BB06F45" w:rsidR="00D8501E" w:rsidRDefault="00784960" w:rsidP="00784960">
      <w:pPr>
        <w:pStyle w:val="ListParagraph"/>
        <w:numPr>
          <w:ilvl w:val="0"/>
          <w:numId w:val="4"/>
        </w:numPr>
      </w:pPr>
      <w:r w:rsidRPr="00541941">
        <w:rPr>
          <w:i/>
        </w:rPr>
        <w:t>A comprehensive report</w:t>
      </w:r>
      <w:r w:rsidR="00863405">
        <w:t>:</w:t>
      </w:r>
      <w:r>
        <w:t xml:space="preserve"> detailing </w:t>
      </w:r>
      <w:r w:rsidR="00D8501E">
        <w:t>the</w:t>
      </w:r>
      <w:r>
        <w:t xml:space="preserve"> approach, methodology, and findings</w:t>
      </w:r>
      <w:r w:rsidR="00D8501E">
        <w:t xml:space="preserve"> (Refer to the attached slide-deck template for reference)</w:t>
      </w:r>
    </w:p>
    <w:p w14:paraId="620535B7" w14:textId="7544C2B0" w:rsidR="00D8501E" w:rsidRDefault="00784960">
      <w:pPr>
        <w:pStyle w:val="ListParagraph"/>
        <w:numPr>
          <w:ilvl w:val="0"/>
          <w:numId w:val="4"/>
        </w:numPr>
      </w:pPr>
      <w:r w:rsidRPr="00541941">
        <w:rPr>
          <w:i/>
        </w:rPr>
        <w:t>Code scripts and documentation</w:t>
      </w:r>
      <w:r w:rsidR="00A7021E">
        <w:t>:</w:t>
      </w:r>
      <w:r>
        <w:t xml:space="preserve"> showcasing the model development and evaluation process</w:t>
      </w:r>
    </w:p>
    <w:p w14:paraId="71B2B603" w14:textId="4F450B2C" w:rsidR="00D8501E" w:rsidRDefault="00784960">
      <w:pPr>
        <w:pStyle w:val="ListParagraph"/>
        <w:numPr>
          <w:ilvl w:val="0"/>
          <w:numId w:val="4"/>
        </w:numPr>
      </w:pPr>
      <w:r w:rsidRPr="00541941">
        <w:rPr>
          <w:i/>
        </w:rPr>
        <w:t>Visualizations and interpretations</w:t>
      </w:r>
      <w:r w:rsidR="00932484">
        <w:t>:</w:t>
      </w:r>
      <w:r>
        <w:t xml:space="preserve"> of the incident classification results</w:t>
      </w:r>
    </w:p>
    <w:p w14:paraId="0C97B89E" w14:textId="1297FC7B" w:rsidR="00784960" w:rsidRDefault="00B94DD8">
      <w:pPr>
        <w:pStyle w:val="ListParagraph"/>
        <w:numPr>
          <w:ilvl w:val="0"/>
          <w:numId w:val="4"/>
        </w:numPr>
      </w:pPr>
      <w:r w:rsidRPr="00541941">
        <w:rPr>
          <w:i/>
          <w:iCs/>
        </w:rPr>
        <w:t xml:space="preserve">Actionable </w:t>
      </w:r>
      <w:r w:rsidR="00784960" w:rsidRPr="00541941">
        <w:rPr>
          <w:i/>
        </w:rPr>
        <w:t>Recommendations</w:t>
      </w:r>
      <w:r w:rsidR="00932484">
        <w:t>:</w:t>
      </w:r>
      <w:r w:rsidR="00784960">
        <w:t xml:space="preserve"> on </w:t>
      </w:r>
      <w:r w:rsidR="00F420AB">
        <w:t>leveraging</w:t>
      </w:r>
      <w:r w:rsidR="00784960">
        <w:t xml:space="preserve"> incident data for mining leadership.</w:t>
      </w:r>
    </w:p>
    <w:p w14:paraId="339231E8" w14:textId="6FFD7471" w:rsidR="00784960" w:rsidRPr="00D8501E" w:rsidRDefault="00784960" w:rsidP="00784960">
      <w:pPr>
        <w:rPr>
          <w:b/>
          <w:bCs/>
        </w:rPr>
      </w:pPr>
      <w:r w:rsidRPr="00D8501E">
        <w:rPr>
          <w:b/>
          <w:bCs/>
        </w:rPr>
        <w:t>Evaluation Criteria</w:t>
      </w:r>
    </w:p>
    <w:p w14:paraId="0A916714" w14:textId="77777777" w:rsidR="00784960" w:rsidRDefault="00784960" w:rsidP="00784960">
      <w:r>
        <w:t>The submissions will be evaluated based on:</w:t>
      </w:r>
    </w:p>
    <w:p w14:paraId="072C1CEC" w14:textId="2D6FA70B" w:rsidR="00784960" w:rsidRDefault="00784960" w:rsidP="00D8501E">
      <w:pPr>
        <w:pStyle w:val="ListParagraph"/>
        <w:numPr>
          <w:ilvl w:val="0"/>
          <w:numId w:val="5"/>
        </w:numPr>
      </w:pPr>
      <w:r>
        <w:t>Accuracy and effectiveness of the incident classification model</w:t>
      </w:r>
    </w:p>
    <w:p w14:paraId="1014848D" w14:textId="77777777" w:rsidR="00D8501E" w:rsidRDefault="00784960">
      <w:pPr>
        <w:pStyle w:val="ListParagraph"/>
        <w:numPr>
          <w:ilvl w:val="0"/>
          <w:numId w:val="5"/>
        </w:numPr>
      </w:pPr>
      <w:r>
        <w:t>Demonstrated understanding of risk evaluation and mitigation in the mining industry</w:t>
      </w:r>
    </w:p>
    <w:p w14:paraId="4ECC963A" w14:textId="77777777" w:rsidR="00D8501E" w:rsidRDefault="00784960">
      <w:pPr>
        <w:pStyle w:val="ListParagraph"/>
        <w:numPr>
          <w:ilvl w:val="0"/>
          <w:numId w:val="5"/>
        </w:numPr>
      </w:pPr>
      <w:r>
        <w:t>Clarity, depth, and quality of the report, including visualizations and interpretations</w:t>
      </w:r>
      <w:r w:rsidR="00D8501E">
        <w:t xml:space="preserve"> </w:t>
      </w:r>
    </w:p>
    <w:p w14:paraId="3898CE15" w14:textId="19AC1234" w:rsidR="00784960" w:rsidRDefault="00784960">
      <w:pPr>
        <w:pStyle w:val="ListParagraph"/>
        <w:numPr>
          <w:ilvl w:val="0"/>
          <w:numId w:val="5"/>
        </w:numPr>
      </w:pPr>
      <w:r>
        <w:t>Creativity and feasibility of recommendations to make the incident data actionable</w:t>
      </w:r>
    </w:p>
    <w:p w14:paraId="5926C7C1" w14:textId="79431447" w:rsidR="00784960" w:rsidRPr="00D8501E" w:rsidRDefault="00784960" w:rsidP="00784960">
      <w:pPr>
        <w:rPr>
          <w:b/>
          <w:bCs/>
        </w:rPr>
      </w:pPr>
      <w:r w:rsidRPr="00D8501E">
        <w:rPr>
          <w:b/>
          <w:bCs/>
        </w:rPr>
        <w:t>Conclusion</w:t>
      </w:r>
    </w:p>
    <w:p w14:paraId="76D8EFD5" w14:textId="7EF93912" w:rsidR="00A72233" w:rsidRDefault="00D8501E" w:rsidP="00D8501E">
      <w:pPr>
        <w:rPr>
          <w:ins w:id="0" w:author="Ramnath" w:date="2023-07-07T21:04:00Z"/>
        </w:rPr>
      </w:pPr>
      <w:r w:rsidRPr="00D8501E">
        <w:t xml:space="preserve">This business case </w:t>
      </w:r>
      <w:r w:rsidR="00541941">
        <w:t>c</w:t>
      </w:r>
      <w:r w:rsidR="00B11712">
        <w:t>hallenges</w:t>
      </w:r>
      <w:r w:rsidR="00541941">
        <w:t xml:space="preserve"> </w:t>
      </w:r>
      <w:r w:rsidR="002601A7">
        <w:t>participants</w:t>
      </w:r>
      <w:r w:rsidR="002601A7" w:rsidRPr="00D8501E">
        <w:t xml:space="preserve"> </w:t>
      </w:r>
      <w:r w:rsidRPr="00D8501E">
        <w:t xml:space="preserve">to </w:t>
      </w:r>
      <w:r w:rsidR="00272E75">
        <w:t xml:space="preserve">apply </w:t>
      </w:r>
      <w:r w:rsidRPr="00D8501E">
        <w:t>their data analysis and machine learning expertise in the context of health and safety incident classification within the mining industry. It emphasizes the role of a data science consultant who goes beyond the provided dataset, conducting industry research and leveraging all available resources to develop an enhanced solution.</w:t>
      </w:r>
    </w:p>
    <w:p w14:paraId="669E615B" w14:textId="77777777" w:rsidR="00876399" w:rsidRDefault="00876399" w:rsidP="00D8501E">
      <w:pPr>
        <w:rPr>
          <w:ins w:id="1" w:author="Ramnath" w:date="2023-07-07T21:04:00Z"/>
        </w:rPr>
      </w:pPr>
    </w:p>
    <w:p w14:paraId="6DB841C8" w14:textId="7FFD251A" w:rsidR="00876399" w:rsidRDefault="00876399" w:rsidP="00D8501E">
      <w:ins w:id="2" w:author="Ramnath" w:date="2023-07-07T21:04:00Z">
        <w:r>
          <w:t xml:space="preserve">Link to Dataset &amp; template PPT: </w:t>
        </w:r>
      </w:ins>
      <w:ins w:id="3" w:author="Ramnath" w:date="2023-07-07T21:07:00Z">
        <w:r>
          <w:fldChar w:fldCharType="begin"/>
        </w:r>
        <w:r>
          <w:instrText>HYPERLINK "https://drive.google.com/drive/folders/1eVF93YuvCN9oy2vq8e6KbpOvSp3XFaNi?usp=sharing"</w:instrText>
        </w:r>
        <w:r>
          <w:fldChar w:fldCharType="separate"/>
        </w:r>
        <w:r w:rsidRPr="00876399">
          <w:rPr>
            <w:rStyle w:val="Hyperlink"/>
          </w:rPr>
          <w:t>Link to resources</w:t>
        </w:r>
        <w:r>
          <w:fldChar w:fldCharType="end"/>
        </w:r>
      </w:ins>
    </w:p>
    <w:sectPr w:rsidR="00876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76778"/>
    <w:multiLevelType w:val="hybridMultilevel"/>
    <w:tmpl w:val="88245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F0DBB"/>
    <w:multiLevelType w:val="multilevel"/>
    <w:tmpl w:val="ED7C6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E9336B"/>
    <w:multiLevelType w:val="hybridMultilevel"/>
    <w:tmpl w:val="A6047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8A2F13"/>
    <w:multiLevelType w:val="hybridMultilevel"/>
    <w:tmpl w:val="4314C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2479B4"/>
    <w:multiLevelType w:val="hybridMultilevel"/>
    <w:tmpl w:val="3FDC6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2879567">
    <w:abstractNumId w:val="1"/>
  </w:num>
  <w:num w:numId="2" w16cid:durableId="965501230">
    <w:abstractNumId w:val="3"/>
  </w:num>
  <w:num w:numId="3" w16cid:durableId="473646259">
    <w:abstractNumId w:val="2"/>
  </w:num>
  <w:num w:numId="4" w16cid:durableId="1663852644">
    <w:abstractNumId w:val="0"/>
  </w:num>
  <w:num w:numId="5" w16cid:durableId="1941061658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amnath">
    <w15:presenceInfo w15:providerId="Windows Live" w15:userId="de9d81c29157518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960"/>
    <w:rsid w:val="000142B3"/>
    <w:rsid w:val="00022F75"/>
    <w:rsid w:val="000263BF"/>
    <w:rsid w:val="000311D8"/>
    <w:rsid w:val="000477E8"/>
    <w:rsid w:val="00054C56"/>
    <w:rsid w:val="00060F86"/>
    <w:rsid w:val="000671A0"/>
    <w:rsid w:val="0007787F"/>
    <w:rsid w:val="000928F0"/>
    <w:rsid w:val="00096BC1"/>
    <w:rsid w:val="000A1FBC"/>
    <w:rsid w:val="000A61A6"/>
    <w:rsid w:val="000B5574"/>
    <w:rsid w:val="000C16D5"/>
    <w:rsid w:val="000C520D"/>
    <w:rsid w:val="000D0DAB"/>
    <w:rsid w:val="000D1D4A"/>
    <w:rsid w:val="000D4940"/>
    <w:rsid w:val="000F2F15"/>
    <w:rsid w:val="000F5C1E"/>
    <w:rsid w:val="00113105"/>
    <w:rsid w:val="001247B5"/>
    <w:rsid w:val="0013377F"/>
    <w:rsid w:val="00167263"/>
    <w:rsid w:val="00177050"/>
    <w:rsid w:val="00184887"/>
    <w:rsid w:val="00196DCD"/>
    <w:rsid w:val="001B5E91"/>
    <w:rsid w:val="001E20E4"/>
    <w:rsid w:val="002351E5"/>
    <w:rsid w:val="002369DD"/>
    <w:rsid w:val="002601A7"/>
    <w:rsid w:val="00272E75"/>
    <w:rsid w:val="00286CEF"/>
    <w:rsid w:val="00290E03"/>
    <w:rsid w:val="002A2D6A"/>
    <w:rsid w:val="002A3E3F"/>
    <w:rsid w:val="002B145D"/>
    <w:rsid w:val="002C6EDC"/>
    <w:rsid w:val="002C7C2B"/>
    <w:rsid w:val="002D25F1"/>
    <w:rsid w:val="002D4D71"/>
    <w:rsid w:val="00300340"/>
    <w:rsid w:val="0030442A"/>
    <w:rsid w:val="003104E8"/>
    <w:rsid w:val="00320A65"/>
    <w:rsid w:val="0032165E"/>
    <w:rsid w:val="00341ABD"/>
    <w:rsid w:val="003652B3"/>
    <w:rsid w:val="00387E36"/>
    <w:rsid w:val="00396B93"/>
    <w:rsid w:val="003C232C"/>
    <w:rsid w:val="003C76FD"/>
    <w:rsid w:val="003C7E2C"/>
    <w:rsid w:val="003F0F43"/>
    <w:rsid w:val="003F1E5F"/>
    <w:rsid w:val="00401AEE"/>
    <w:rsid w:val="00405E2C"/>
    <w:rsid w:val="004115CC"/>
    <w:rsid w:val="00412343"/>
    <w:rsid w:val="00446106"/>
    <w:rsid w:val="00446D84"/>
    <w:rsid w:val="00463CF9"/>
    <w:rsid w:val="00465C11"/>
    <w:rsid w:val="00482A3A"/>
    <w:rsid w:val="00485242"/>
    <w:rsid w:val="0049092C"/>
    <w:rsid w:val="004B16F0"/>
    <w:rsid w:val="004B4543"/>
    <w:rsid w:val="004C1821"/>
    <w:rsid w:val="004C6A05"/>
    <w:rsid w:val="004D5D02"/>
    <w:rsid w:val="004E50B6"/>
    <w:rsid w:val="004E5434"/>
    <w:rsid w:val="004F5F9C"/>
    <w:rsid w:val="004F6CB0"/>
    <w:rsid w:val="00501DDB"/>
    <w:rsid w:val="0053761F"/>
    <w:rsid w:val="00541941"/>
    <w:rsid w:val="005449CD"/>
    <w:rsid w:val="00546C0C"/>
    <w:rsid w:val="0055469E"/>
    <w:rsid w:val="00554E2A"/>
    <w:rsid w:val="00557CC1"/>
    <w:rsid w:val="00563994"/>
    <w:rsid w:val="00574EEA"/>
    <w:rsid w:val="005A46D2"/>
    <w:rsid w:val="005B0F01"/>
    <w:rsid w:val="005D54F3"/>
    <w:rsid w:val="005E5D34"/>
    <w:rsid w:val="005F0DB0"/>
    <w:rsid w:val="00606842"/>
    <w:rsid w:val="00612E0A"/>
    <w:rsid w:val="00656203"/>
    <w:rsid w:val="00673D19"/>
    <w:rsid w:val="006A065A"/>
    <w:rsid w:val="006A510B"/>
    <w:rsid w:val="006A5749"/>
    <w:rsid w:val="006E17E4"/>
    <w:rsid w:val="006F4761"/>
    <w:rsid w:val="006F68F2"/>
    <w:rsid w:val="007006C5"/>
    <w:rsid w:val="007365C2"/>
    <w:rsid w:val="00740DE5"/>
    <w:rsid w:val="0075017A"/>
    <w:rsid w:val="007826A8"/>
    <w:rsid w:val="00784960"/>
    <w:rsid w:val="00786004"/>
    <w:rsid w:val="007A17DA"/>
    <w:rsid w:val="007A3BF8"/>
    <w:rsid w:val="007A628B"/>
    <w:rsid w:val="007B70C3"/>
    <w:rsid w:val="00824E2F"/>
    <w:rsid w:val="008511FE"/>
    <w:rsid w:val="008526D2"/>
    <w:rsid w:val="00862C6B"/>
    <w:rsid w:val="00863405"/>
    <w:rsid w:val="008711AB"/>
    <w:rsid w:val="00876399"/>
    <w:rsid w:val="00892BAA"/>
    <w:rsid w:val="008A1F91"/>
    <w:rsid w:val="008B2302"/>
    <w:rsid w:val="008D2B11"/>
    <w:rsid w:val="008D3821"/>
    <w:rsid w:val="008F7E25"/>
    <w:rsid w:val="009217D1"/>
    <w:rsid w:val="00932484"/>
    <w:rsid w:val="0093417A"/>
    <w:rsid w:val="00943341"/>
    <w:rsid w:val="00943CF5"/>
    <w:rsid w:val="00954C4A"/>
    <w:rsid w:val="00995439"/>
    <w:rsid w:val="009961E6"/>
    <w:rsid w:val="009B49D7"/>
    <w:rsid w:val="009C540D"/>
    <w:rsid w:val="009C6C4E"/>
    <w:rsid w:val="009D4621"/>
    <w:rsid w:val="009D5405"/>
    <w:rsid w:val="009E2B5C"/>
    <w:rsid w:val="009F2429"/>
    <w:rsid w:val="009F4FAB"/>
    <w:rsid w:val="00A17A09"/>
    <w:rsid w:val="00A24B3A"/>
    <w:rsid w:val="00A7021E"/>
    <w:rsid w:val="00A71C17"/>
    <w:rsid w:val="00A71CE0"/>
    <w:rsid w:val="00A72233"/>
    <w:rsid w:val="00A90CB9"/>
    <w:rsid w:val="00A93FFF"/>
    <w:rsid w:val="00A97584"/>
    <w:rsid w:val="00AA2796"/>
    <w:rsid w:val="00AA42A7"/>
    <w:rsid w:val="00AC5896"/>
    <w:rsid w:val="00AE096E"/>
    <w:rsid w:val="00AE3F6D"/>
    <w:rsid w:val="00B00051"/>
    <w:rsid w:val="00B11712"/>
    <w:rsid w:val="00B1290A"/>
    <w:rsid w:val="00B3444F"/>
    <w:rsid w:val="00B524AE"/>
    <w:rsid w:val="00B74144"/>
    <w:rsid w:val="00B93030"/>
    <w:rsid w:val="00B94DD8"/>
    <w:rsid w:val="00B96160"/>
    <w:rsid w:val="00BA4781"/>
    <w:rsid w:val="00BA7FF1"/>
    <w:rsid w:val="00BC4EAA"/>
    <w:rsid w:val="00C030F2"/>
    <w:rsid w:val="00C05058"/>
    <w:rsid w:val="00C133B9"/>
    <w:rsid w:val="00C3170E"/>
    <w:rsid w:val="00C42E61"/>
    <w:rsid w:val="00C45324"/>
    <w:rsid w:val="00C50951"/>
    <w:rsid w:val="00C74ED4"/>
    <w:rsid w:val="00C923BD"/>
    <w:rsid w:val="00C953FB"/>
    <w:rsid w:val="00CC0786"/>
    <w:rsid w:val="00CC2229"/>
    <w:rsid w:val="00CD486F"/>
    <w:rsid w:val="00CE2B05"/>
    <w:rsid w:val="00CF77D7"/>
    <w:rsid w:val="00D019A2"/>
    <w:rsid w:val="00D13F74"/>
    <w:rsid w:val="00D203A6"/>
    <w:rsid w:val="00D27424"/>
    <w:rsid w:val="00D405ED"/>
    <w:rsid w:val="00D4687E"/>
    <w:rsid w:val="00D47BB9"/>
    <w:rsid w:val="00D66938"/>
    <w:rsid w:val="00D8501E"/>
    <w:rsid w:val="00D9309F"/>
    <w:rsid w:val="00DB3606"/>
    <w:rsid w:val="00DC5EF7"/>
    <w:rsid w:val="00DD23B4"/>
    <w:rsid w:val="00DE2003"/>
    <w:rsid w:val="00E026BF"/>
    <w:rsid w:val="00E07D10"/>
    <w:rsid w:val="00E10FE8"/>
    <w:rsid w:val="00E41201"/>
    <w:rsid w:val="00E542BE"/>
    <w:rsid w:val="00E601E9"/>
    <w:rsid w:val="00E7481C"/>
    <w:rsid w:val="00EA0258"/>
    <w:rsid w:val="00EB5C2A"/>
    <w:rsid w:val="00EB7618"/>
    <w:rsid w:val="00EC2117"/>
    <w:rsid w:val="00EC404B"/>
    <w:rsid w:val="00EC4AF0"/>
    <w:rsid w:val="00ED0207"/>
    <w:rsid w:val="00ED3360"/>
    <w:rsid w:val="00EE0814"/>
    <w:rsid w:val="00EE4D32"/>
    <w:rsid w:val="00EF517A"/>
    <w:rsid w:val="00F04098"/>
    <w:rsid w:val="00F04B1C"/>
    <w:rsid w:val="00F2032D"/>
    <w:rsid w:val="00F20E15"/>
    <w:rsid w:val="00F27081"/>
    <w:rsid w:val="00F420AB"/>
    <w:rsid w:val="00F45485"/>
    <w:rsid w:val="00F709FB"/>
    <w:rsid w:val="00F80454"/>
    <w:rsid w:val="00F87976"/>
    <w:rsid w:val="00FA0589"/>
    <w:rsid w:val="00FA2142"/>
    <w:rsid w:val="00FB0AD7"/>
    <w:rsid w:val="00FD3930"/>
    <w:rsid w:val="00FF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A66F5"/>
  <w15:chartTrackingRefBased/>
  <w15:docId w15:val="{EF91C142-EBFF-4753-8D64-180C9C76C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01E"/>
    <w:pPr>
      <w:ind w:left="720"/>
      <w:contextualSpacing/>
    </w:pPr>
  </w:style>
  <w:style w:type="paragraph" w:styleId="Revision">
    <w:name w:val="Revision"/>
    <w:hidden/>
    <w:uiPriority w:val="99"/>
    <w:semiHidden/>
    <w:rsid w:val="002A3E3F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396B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96B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96B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6B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6B9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763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63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0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1342</TotalTime>
  <Pages>2</Pages>
  <Words>581</Words>
  <Characters>3700</Characters>
  <Application>Microsoft Office Word</Application>
  <DocSecurity>0</DocSecurity>
  <Lines>56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Bhardwaj, Snigdha</dc:creator>
  <cp:keywords/>
  <dc:description/>
  <cp:lastModifiedBy>Ramnath</cp:lastModifiedBy>
  <cp:revision>35</cp:revision>
  <dcterms:created xsi:type="dcterms:W3CDTF">2023-06-22T22:11:00Z</dcterms:created>
  <dcterms:modified xsi:type="dcterms:W3CDTF">2023-07-07T15:37:00Z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be8edbd162c5135837458df68c6c56fed6b09dac329f9dd3d499372fc2a47b63</vt:lpwstr>
  </property>
</Properties>
</file>